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b/>
          <w:b/>
          <w:bCs/>
          <w:sz w:val="22"/>
          <w:szCs w:val="22"/>
          <w:lang w:val="en-US"/>
        </w:rPr>
      </w:pPr>
      <w:r>
        <w:rPr>
          <w:rFonts w:ascii="Helvetica" w:hAnsi="Helvetica"/>
          <w:b/>
          <w:bCs/>
          <w:sz w:val="22"/>
          <w:szCs w:val="22"/>
          <w:lang w:val="en-US"/>
        </w:rPr>
        <w:t xml:space="preserve">Call for Applications: </w:t>
      </w:r>
    </w:p>
    <w:p>
      <w:pPr>
        <w:pStyle w:val="Normal"/>
        <w:rPr>
          <w:rFonts w:ascii="Helvetica" w:hAnsi="Helvetica"/>
          <w:sz w:val="22"/>
          <w:szCs w:val="22"/>
          <w:lang w:val="en-US"/>
        </w:rPr>
      </w:pPr>
      <w:r>
        <w:rPr>
          <w:rFonts w:ascii="Helvetica" w:hAnsi="Helvetica"/>
          <w:b/>
          <w:bCs/>
          <w:sz w:val="22"/>
          <w:szCs w:val="22"/>
          <w:lang w:val="en-US"/>
        </w:rPr>
        <w:t>International PhD Workshop on</w:t>
      </w:r>
      <w:r>
        <w:rPr>
          <w:rFonts w:ascii="Helvetica" w:hAnsi="Helvetica"/>
          <w:sz w:val="22"/>
          <w:szCs w:val="22"/>
          <w:lang w:val="en-US"/>
        </w:rPr>
        <w:t xml:space="preserve"> </w:t>
      </w:r>
      <w:r>
        <w:rPr>
          <w:rFonts w:cs="Arial" w:ascii="Helvetica" w:hAnsi="Helvetica"/>
          <w:b/>
          <w:sz w:val="22"/>
          <w:szCs w:val="22"/>
        </w:rPr>
        <w:t xml:space="preserve">Artificial Intelligence and Machine Learning research and </w:t>
      </w:r>
      <w:r>
        <w:rPr>
          <w:rFonts w:cs="Arial" w:ascii="Helvetica" w:hAnsi="Helvetica"/>
          <w:b/>
          <w:sz w:val="22"/>
          <w:szCs w:val="22"/>
          <w:lang w:val="en-US"/>
        </w:rPr>
        <w:t>D</w:t>
      </w:r>
      <w:r>
        <w:rPr>
          <w:rFonts w:cs="Arial" w:ascii="Helvetica" w:hAnsi="Helvetica"/>
          <w:b/>
          <w:sz w:val="22"/>
          <w:szCs w:val="22"/>
        </w:rPr>
        <w:t>emocracy – an interdisciplinary perspective</w:t>
        <w:br/>
        <w:t>29.1 – 31.1.2022 at the University of Tübingen</w:t>
      </w:r>
    </w:p>
    <w:p>
      <w:pPr>
        <w:pStyle w:val="Normal"/>
        <w:rPr>
          <w:rFonts w:ascii="Helvetica" w:hAnsi="Helvetica" w:cs="Arial"/>
          <w:b/>
          <w:b/>
          <w:sz w:val="22"/>
          <w:szCs w:val="22"/>
        </w:rPr>
      </w:pPr>
      <w:r>
        <w:rPr>
          <w:rFonts w:cs="Arial" w:ascii="Helvetica" w:hAnsi="Helvetica"/>
          <w:b/>
          <w:sz w:val="22"/>
          <w:szCs w:val="22"/>
        </w:rPr>
      </w:r>
    </w:p>
    <w:p>
      <w:pPr>
        <w:pStyle w:val="Normal"/>
        <w:rPr>
          <w:rFonts w:ascii="Helvetica" w:hAnsi="Helvetica" w:cs="Arial"/>
          <w:bCs/>
          <w:sz w:val="22"/>
          <w:szCs w:val="22"/>
          <w:lang w:val="en-US"/>
        </w:rPr>
      </w:pPr>
      <w:r>
        <w:rPr>
          <w:rFonts w:cs="Arial" w:ascii="Helvetica" w:hAnsi="Helvetica"/>
          <w:bCs/>
          <w:sz w:val="22"/>
          <w:szCs w:val="22"/>
          <w:lang w:val="en-US"/>
        </w:rPr>
        <w:t xml:space="preserve">We </w:t>
      </w:r>
      <w:del w:id="0" w:author="Lara Höfling" w:date="2021-10-11T09:27:00Z">
        <w:r>
          <w:rPr>
            <w:rFonts w:cs="Arial" w:ascii="Helvetica" w:hAnsi="Helvetica"/>
            <w:bCs/>
            <w:sz w:val="22"/>
            <w:szCs w:val="22"/>
            <w:lang w:val="en-US"/>
          </w:rPr>
          <w:delText>seek for</w:delText>
        </w:r>
      </w:del>
      <w:ins w:id="1" w:author="Lara Höfling" w:date="2021-10-11T09:27:00Z">
        <w:r>
          <w:rPr>
            <w:rFonts w:cs="Arial" w:ascii="Helvetica" w:hAnsi="Helvetica"/>
            <w:bCs/>
            <w:sz w:val="22"/>
            <w:szCs w:val="22"/>
            <w:lang w:val="en-US"/>
          </w:rPr>
          <w:t>invite</w:t>
        </w:r>
      </w:ins>
      <w:r>
        <w:rPr>
          <w:rFonts w:cs="Arial" w:ascii="Helvetica" w:hAnsi="Helvetica"/>
          <w:bCs/>
          <w:sz w:val="22"/>
          <w:szCs w:val="22"/>
          <w:lang w:val="en-US"/>
        </w:rPr>
        <w:t xml:space="preserve"> </w:t>
      </w:r>
      <w:del w:id="2" w:author="Lara Höfling" w:date="2021-10-11T09:27:00Z">
        <w:r>
          <w:rPr>
            <w:rFonts w:cs="Arial" w:ascii="Helvetica" w:hAnsi="Helvetica"/>
            <w:bCs/>
            <w:sz w:val="22"/>
            <w:szCs w:val="22"/>
            <w:lang w:val="en-US"/>
          </w:rPr>
          <w:delText>early career researchers</w:delText>
        </w:r>
      </w:del>
      <w:ins w:id="3" w:author="Lara Höfling" w:date="2021-10-11T09:27:00Z">
        <w:r>
          <w:rPr>
            <w:rFonts w:cs="Arial" w:ascii="Helvetica" w:hAnsi="Helvetica"/>
            <w:bCs/>
            <w:sz w:val="22"/>
            <w:szCs w:val="22"/>
            <w:lang w:val="en-US"/>
          </w:rPr>
          <w:t>PhD students</w:t>
        </w:r>
      </w:ins>
      <w:r>
        <w:rPr>
          <w:rFonts w:cs="Arial" w:ascii="Helvetica" w:hAnsi="Helvetica"/>
          <w:bCs/>
          <w:sz w:val="22"/>
          <w:szCs w:val="22"/>
          <w:lang w:val="en-US"/>
        </w:rPr>
        <w:t xml:space="preserve"> from various disciplines (Politics, Law, Philosophy, Sociology, Artificial Intelligence, Machine Learning</w:t>
      </w:r>
      <w:del w:id="4" w:author="Lara Höfling" w:date="2021-10-11T09:26:00Z">
        <w:r>
          <w:rPr>
            <w:rFonts w:cs="Arial" w:ascii="Helvetica" w:hAnsi="Helvetica"/>
            <w:bCs/>
            <w:sz w:val="22"/>
            <w:szCs w:val="22"/>
            <w:lang w:val="en-US"/>
          </w:rPr>
          <w:delText>, Computational Neuroscience,…</w:delText>
        </w:r>
      </w:del>
      <w:r>
        <w:rPr>
          <w:rFonts w:cs="Arial" w:ascii="Helvetica" w:hAnsi="Helvetica"/>
          <w:bCs/>
          <w:sz w:val="22"/>
          <w:szCs w:val="22"/>
          <w:lang w:val="en-US"/>
        </w:rPr>
        <w:t>) to participate in our interdisciplinary workshop at the University of Tübingen in January 2022.</w:t>
      </w:r>
    </w:p>
    <w:p>
      <w:pPr>
        <w:pStyle w:val="Normal"/>
        <w:rPr>
          <w:rFonts w:ascii="Helvetica" w:hAnsi="Helvetica" w:cs="Arial"/>
          <w:b/>
          <w:b/>
          <w:sz w:val="22"/>
          <w:szCs w:val="22"/>
          <w:lang w:val="en-US"/>
        </w:rPr>
      </w:pPr>
      <w:r>
        <w:rPr>
          <w:rFonts w:cs="Arial" w:ascii="Helvetica" w:hAnsi="Helvetica"/>
          <w:b/>
          <w:sz w:val="22"/>
          <w:szCs w:val="22"/>
          <w:lang w:val="en-US"/>
        </w:rPr>
      </w:r>
    </w:p>
    <w:p>
      <w:pPr>
        <w:pStyle w:val="Normal"/>
        <w:rPr>
          <w:rFonts w:ascii="Helvetica" w:hAnsi="Helvetica" w:cs="Arial"/>
          <w:b/>
          <w:b/>
          <w:sz w:val="22"/>
          <w:szCs w:val="22"/>
          <w:lang w:val="en-US"/>
        </w:rPr>
      </w:pPr>
      <w:r>
        <w:rPr>
          <w:rFonts w:cs="Arial" w:ascii="Helvetica" w:hAnsi="Helvetica"/>
          <w:b/>
          <w:sz w:val="22"/>
          <w:szCs w:val="22"/>
          <w:lang w:val="en-US"/>
        </w:rPr>
        <w:t>About the workshop:</w:t>
      </w:r>
    </w:p>
    <w:p>
      <w:pPr>
        <w:pStyle w:val="Normal"/>
        <w:rPr>
          <w:rFonts w:ascii="ArialMT" w:hAnsi="ArialMT" w:cs="ArialMT"/>
          <w:sz w:val="22"/>
          <w:szCs w:val="22"/>
          <w:lang w:val="en-US" w:eastAsia="en-GB"/>
        </w:rPr>
      </w:pPr>
      <w:ins w:id="5" w:author="Lara Höfling" w:date="2021-10-11T10:23:00Z">
        <w:r>
          <w:rPr>
            <w:rFonts w:cs="ArialMT" w:ascii="ArialMT" w:hAnsi="ArialMT"/>
            <w:sz w:val="22"/>
            <w:szCs w:val="22"/>
            <w:lang w:val="en-US" w:eastAsia="en-GB"/>
          </w:rPr>
          <w:t>As the use of Machine Learning algorithms and Artificial Intelligence pervades all areas of</w:t>
        </w:r>
      </w:ins>
    </w:p>
    <w:p>
      <w:pPr>
        <w:pStyle w:val="Normal"/>
        <w:rPr>
          <w:rFonts w:ascii="ArialMT" w:hAnsi="ArialMT" w:cs="ArialMT"/>
          <w:sz w:val="22"/>
          <w:szCs w:val="22"/>
          <w:lang w:val="en-US" w:eastAsia="en-GB"/>
        </w:rPr>
      </w:pPr>
      <w:ins w:id="6" w:author="Lara Höfling" w:date="2021-10-11T10:23:00Z">
        <w:r>
          <w:rPr>
            <w:rFonts w:cs="ArialMT" w:ascii="ArialMT" w:hAnsi="ArialMT"/>
            <w:sz w:val="22"/>
            <w:szCs w:val="22"/>
            <w:lang w:val="en-US" w:eastAsia="en-GB"/>
          </w:rPr>
          <w:t>our lives and societies, it also affects fundamental pillars of democracy, such as public</w:t>
        </w:r>
      </w:ins>
    </w:p>
    <w:p>
      <w:pPr>
        <w:pStyle w:val="Normal"/>
        <w:rPr>
          <w:rFonts w:ascii="Helvetica" w:hAnsi="Helvetica" w:cs="Arial"/>
          <w:sz w:val="22"/>
          <w:szCs w:val="22"/>
          <w:lang w:val="en-US"/>
        </w:rPr>
      </w:pPr>
      <w:ins w:id="7" w:author="Lara Höfling" w:date="2021-10-11T10:23:00Z">
        <w:r>
          <w:rPr>
            <w:rFonts w:cs="ArialMT" w:ascii="ArialMT" w:hAnsi="ArialMT"/>
            <w:sz w:val="22"/>
            <w:szCs w:val="22"/>
            <w:lang w:val="en-US" w:eastAsia="en-GB"/>
          </w:rPr>
          <w:t>debate, political decision making and (dis)information through media.</w:t>
        </w:r>
      </w:ins>
      <w:del w:id="8" w:author="Lara Höfling" w:date="2021-10-11T10:23:00Z">
        <w:r>
          <w:rPr>
            <w:rFonts w:cs="Arial" w:ascii="Helvetica" w:hAnsi="Helvetica"/>
            <w:sz w:val="22"/>
            <w:szCs w:val="22"/>
            <w:lang w:val="en-US" w:eastAsia="en-GB"/>
          </w:rPr>
          <w:delText xml:space="preserve">There are clear interconnections between the quality of democratic systems and AI/ML based systems – </w:delText>
        </w:r>
      </w:del>
      <w:del w:id="9" w:author="Lara Höfling" w:date="2021-10-11T10:30:00Z">
        <w:r>
          <w:rPr>
            <w:rFonts w:cs="Arial" w:ascii="Helvetica" w:hAnsi="Helvetica"/>
            <w:sz w:val="22"/>
            <w:szCs w:val="22"/>
            <w:lang w:val="en-US" w:eastAsia="en-GB"/>
          </w:rPr>
          <w:delText>for example micro targeting for election advertising purposes, “filter bubbles” on social media platforms or modelling of political decision-making processes.</w:delText>
        </w:r>
      </w:del>
      <w:r>
        <w:rPr>
          <w:rFonts w:cs="Arial" w:ascii="Helvetica" w:hAnsi="Helvetica"/>
          <w:sz w:val="22"/>
          <w:szCs w:val="22"/>
          <w:lang w:val="en-US"/>
        </w:rPr>
        <w:commentReference w:id="0"/>
      </w:r>
    </w:p>
    <w:p>
      <w:pPr>
        <w:pStyle w:val="Normal"/>
        <w:rPr>
          <w:rFonts w:ascii="Helvetica" w:hAnsi="Helvetica" w:cs="Arial"/>
          <w:sz w:val="22"/>
          <w:szCs w:val="22"/>
        </w:rPr>
      </w:pPr>
      <w:r>
        <w:rPr>
          <w:rFonts w:cs="Arial" w:ascii="Helvetica" w:hAnsi="Helvetica"/>
          <w:sz w:val="22"/>
          <w:szCs w:val="22"/>
        </w:rPr>
        <w:t xml:space="preserve">In our PhD workshop entitled </w:t>
      </w:r>
      <w:r>
        <w:rPr>
          <w:rFonts w:cs="Arial" w:ascii="Helvetica" w:hAnsi="Helvetica"/>
          <w:i/>
          <w:sz w:val="22"/>
          <w:szCs w:val="22"/>
        </w:rPr>
        <w:t xml:space="preserve">“Artificial Intelligence and Machine Learning research and democracy – an interdisciplinary perspective” </w:t>
      </w:r>
      <w:r>
        <w:rPr>
          <w:rFonts w:cs="Arial" w:ascii="Helvetica" w:hAnsi="Helvetica"/>
          <w:sz w:val="22"/>
          <w:szCs w:val="22"/>
        </w:rPr>
        <w:t xml:space="preserve">we will provide a platform for young researchers from all relevant disciplines – from dedicated machine learning research to political science and every nuance in between – to engage in exchange of methods and current state of the art research. Our guiding question will be: </w:t>
      </w:r>
    </w:p>
    <w:p>
      <w:pPr>
        <w:pStyle w:val="Normal"/>
        <w:rPr>
          <w:rFonts w:ascii="Helvetica" w:hAnsi="Helvetica" w:cs="Arial"/>
          <w:i/>
          <w:i/>
          <w:sz w:val="22"/>
          <w:szCs w:val="22"/>
        </w:rPr>
      </w:pPr>
      <w:r>
        <w:rPr>
          <w:rFonts w:cs="Arial" w:ascii="Helvetica" w:hAnsi="Helvetica"/>
          <w:i/>
          <w:sz w:val="22"/>
          <w:szCs w:val="22"/>
        </w:rPr>
        <w:t xml:space="preserve">How can we shape the co-development of AI/ ML research and democracy? </w:t>
      </w:r>
    </w:p>
    <w:p>
      <w:pPr>
        <w:pStyle w:val="Normal"/>
        <w:pBdr>
          <w:bottom w:val="single" w:sz="6" w:space="18" w:color="000000"/>
        </w:pBdr>
        <w:rPr>
          <w:rFonts w:ascii="Helvetica" w:hAnsi="Helvetica" w:cs="Arial"/>
          <w:sz w:val="22"/>
          <w:szCs w:val="22"/>
        </w:rPr>
      </w:pPr>
      <w:r>
        <w:rPr>
          <w:rFonts w:cs="Arial" w:ascii="Helvetica" w:hAnsi="Helvetica"/>
          <w:sz w:val="22"/>
          <w:szCs w:val="22"/>
        </w:rPr>
      </w:r>
    </w:p>
    <w:p>
      <w:pPr>
        <w:pStyle w:val="Normal"/>
        <w:pBdr>
          <w:bottom w:val="single" w:sz="6" w:space="18" w:color="000000"/>
        </w:pBdr>
        <w:rPr>
          <w:rFonts w:ascii="Helvetica" w:hAnsi="Helvetica" w:cs="Arial"/>
          <w:sz w:val="22"/>
          <w:szCs w:val="22"/>
        </w:rPr>
      </w:pPr>
      <w:r>
        <w:rPr>
          <w:rFonts w:cs="Arial" w:ascii="Helvetica" w:hAnsi="Helvetica"/>
          <w:sz w:val="22"/>
          <w:szCs w:val="22"/>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Workshop structure:</w:t>
      </w:r>
    </w:p>
    <w:p>
      <w:pPr>
        <w:pStyle w:val="Normal"/>
        <w:pBdr>
          <w:bottom w:val="single" w:sz="6" w:space="18" w:color="000000"/>
        </w:pBdr>
        <w:rPr>
          <w:rFonts w:ascii="Helvetica" w:hAnsi="Helvetica" w:cs="Arial"/>
          <w:sz w:val="22"/>
          <w:szCs w:val="22"/>
          <w:lang w:val="en-US"/>
        </w:rPr>
      </w:pPr>
      <w:r>
        <w:rPr>
          <w:rFonts w:cs="Arial" w:ascii="Helvetica" w:hAnsi="Helvetica"/>
          <w:sz w:val="22"/>
          <w:szCs w:val="22"/>
        </w:rPr>
        <w:t>Being aware of the challenge</w:t>
      </w:r>
      <w:r>
        <w:rPr>
          <w:rFonts w:cs="Arial" w:ascii="Helvetica" w:hAnsi="Helvetica"/>
          <w:sz w:val="22"/>
          <w:szCs w:val="22"/>
          <w:lang w:val="en-US"/>
        </w:rPr>
        <w:t>s</w:t>
      </w:r>
      <w:r>
        <w:rPr>
          <w:rFonts w:cs="Arial" w:ascii="Helvetica" w:hAnsi="Helvetica"/>
          <w:sz w:val="22"/>
          <w:szCs w:val="22"/>
        </w:rPr>
        <w:t xml:space="preserve"> of bringing different disciplines together, we will put a focus on creative and interactive formats</w:t>
      </w:r>
      <w:r>
        <w:rPr>
          <w:rFonts w:cs="Arial" w:ascii="Helvetica" w:hAnsi="Helvetica"/>
          <w:sz w:val="22"/>
          <w:szCs w:val="22"/>
          <w:lang w:val="en-US"/>
        </w:rPr>
        <w:t xml:space="preserve"> </w:t>
      </w:r>
      <w:ins w:id="10" w:author="Lara Höfling" w:date="2021-10-11T10:28:00Z">
        <w:r>
          <w:rPr>
            <w:rFonts w:cs="Arial" w:ascii="Helvetica" w:hAnsi="Helvetica"/>
            <w:sz w:val="22"/>
            <w:szCs w:val="22"/>
            <w:lang w:val="en-US"/>
          </w:rPr>
          <w:t>such as Bar Camps and simulation games</w:t>
        </w:r>
      </w:ins>
      <w:del w:id="11" w:author="Lara Höfling" w:date="2021-10-11T10:27:00Z">
        <w:r>
          <w:rPr>
            <w:rFonts w:cs="Arial" w:ascii="Helvetica" w:hAnsi="Helvetica"/>
            <w:sz w:val="22"/>
            <w:szCs w:val="22"/>
            <w:lang w:val="en-US"/>
          </w:rPr>
          <w:delText>(e.g. Bar Camps, modelling governmental decisions, etc.)</w:delText>
        </w:r>
      </w:del>
      <w:r>
        <w:rPr>
          <w:rFonts w:cs="Arial" w:ascii="Helvetica" w:hAnsi="Helvetica"/>
          <w:sz w:val="22"/>
          <w:szCs w:val="22"/>
        </w:rPr>
        <w:t xml:space="preserve"> to facilitate profound discussions during the workshop.</w:t>
      </w:r>
      <w:r>
        <w:rPr>
          <w:rFonts w:cs="Arial" w:ascii="Helvetica" w:hAnsi="Helvetica"/>
          <w:sz w:val="22"/>
          <w:szCs w:val="22"/>
          <w:lang w:val="en-US"/>
        </w:rPr>
        <w:t xml:space="preserve"> Besides keynote lectures by invited guest speakers, all participants will have the opportunity to present their ideas on how to shape</w:t>
      </w:r>
      <w:del w:id="12" w:author="Lara Höfling" w:date="2021-10-11T10:28:00Z">
        <w:r>
          <w:rPr>
            <w:rFonts w:cs="Arial" w:ascii="Helvetica" w:hAnsi="Helvetica"/>
            <w:sz w:val="22"/>
            <w:szCs w:val="22"/>
            <w:lang w:val="en-US"/>
          </w:rPr>
          <w:delText xml:space="preserve"> and reflect</w:delText>
        </w:r>
      </w:del>
      <w:r>
        <w:rPr>
          <w:rFonts w:cs="Arial" w:ascii="Helvetica" w:hAnsi="Helvetica"/>
          <w:sz w:val="22"/>
          <w:szCs w:val="22"/>
          <w:lang w:val="en-US"/>
        </w:rPr>
        <w:t xml:space="preserve"> this co-development.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I</w:t>
      </w:r>
      <w:r>
        <w:rPr>
          <w:rFonts w:cs="Arial" w:ascii="Helvetica" w:hAnsi="Helvetica"/>
          <w:sz w:val="22"/>
          <w:szCs w:val="22"/>
        </w:rPr>
        <w:t>n a three-step procedure, we will first take an account of the status quo by identifying the perils and potentials of AI/ML for democracy. Next, we will broaden the scope of the discussion to address questions of responsibility in research and different stances on technological determinism. In a last third step, we will get inspired by and develop own visions of the future co-development of AI/ML and democracy, discuss the (un)desirability of these visions and identify the actions that we as PhD students in AI/ML, philosophy, politics, and other related disciplines can undertake to realize (or prevent) them</w:t>
      </w:r>
      <w:r>
        <w:rPr>
          <w:rFonts w:cs="Arial" w:ascii="Helvetica" w:hAnsi="Helvetica"/>
          <w:sz w:val="22"/>
          <w:szCs w:val="22"/>
          <w:lang w:val="en-US"/>
        </w:rPr>
        <w:t xml:space="preserve">.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The workshop will end with a public panel on the last day which will present the main thoughts and discuss further steps regarding responsibilities of AI/ML research and democracy. By this we want to invite you to become part of a new network of young researchers who take responsibility for the future of AI an</w:t>
      </w:r>
      <w:ins w:id="13" w:author="Lara Höfling" w:date="2021-10-11T10:29:00Z">
        <w:r>
          <w:rPr>
            <w:rFonts w:cs="Arial" w:ascii="Helvetica" w:hAnsi="Helvetica"/>
            <w:sz w:val="22"/>
            <w:szCs w:val="22"/>
            <w:lang w:val="en-US"/>
          </w:rPr>
          <w:t>d</w:t>
        </w:r>
      </w:ins>
      <w:r>
        <w:rPr>
          <w:rFonts w:cs="Arial" w:ascii="Helvetica" w:hAnsi="Helvetica"/>
          <w:sz w:val="22"/>
          <w:szCs w:val="22"/>
          <w:lang w:val="en-US"/>
        </w:rPr>
        <w:t xml:space="preserve"> democracy.</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How to apply:</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Interested PhD students are welcome to apply with a short abstract (app</w:t>
      </w:r>
      <w:ins w:id="14" w:author="Lara Höfling" w:date="2021-10-11T10:20:00Z">
        <w:r>
          <w:rPr>
            <w:rFonts w:cs="Arial" w:ascii="Helvetica" w:hAnsi="Helvetica"/>
            <w:sz w:val="22"/>
            <w:szCs w:val="22"/>
            <w:lang w:val="en-US"/>
          </w:rPr>
          <w:t>rox</w:t>
        </w:r>
      </w:ins>
      <w:r>
        <w:rPr>
          <w:rFonts w:cs="Arial" w:ascii="Helvetica" w:hAnsi="Helvetica"/>
          <w:sz w:val="22"/>
          <w:szCs w:val="22"/>
          <w:lang w:val="en-US"/>
        </w:rPr>
        <w:t xml:space="preserve">. 200 words) presenting their research and its connection to the workshop’s subjects. Furthermore, we ask for a short personal motivational letter (app. 100 words) to participate in the workshop.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pPr>
      <w:r>
        <w:rPr>
          <w:rFonts w:cs="Arial" w:ascii="Helvetica" w:hAnsi="Helvetica"/>
          <w:b/>
          <w:bCs/>
          <w:sz w:val="22"/>
          <w:szCs w:val="22"/>
          <w:lang w:val="en-US"/>
        </w:rPr>
        <w:t xml:space="preserve">Please send your application </w:t>
      </w:r>
      <w:del w:id="15" w:author="Lara Höfling" w:date="2021-10-11T10:21:00Z">
        <w:r>
          <w:rPr>
            <w:rFonts w:cs="Arial" w:ascii="Helvetica" w:hAnsi="Helvetica"/>
            <w:b/>
            <w:bCs/>
            <w:sz w:val="22"/>
            <w:szCs w:val="22"/>
            <w:lang w:val="en-US"/>
          </w:rPr>
          <w:delText>until the 19</w:delText>
        </w:r>
      </w:del>
      <w:del w:id="16" w:author="Lara Höfling" w:date="2021-10-11T10:21:00Z">
        <w:r>
          <w:rPr>
            <w:rFonts w:cs="Arial" w:ascii="Helvetica" w:hAnsi="Helvetica"/>
            <w:b/>
            <w:bCs/>
            <w:sz w:val="22"/>
            <w:szCs w:val="22"/>
            <w:vertAlign w:val="superscript"/>
            <w:lang w:val="en-US"/>
          </w:rPr>
          <w:delText>th</w:delText>
        </w:r>
      </w:del>
      <w:del w:id="17" w:author="Lara Höfling" w:date="2021-10-11T10:21:00Z">
        <w:r>
          <w:rPr>
            <w:rFonts w:cs="Arial" w:ascii="Helvetica" w:hAnsi="Helvetica"/>
            <w:b/>
            <w:bCs/>
            <w:sz w:val="22"/>
            <w:szCs w:val="22"/>
            <w:lang w:val="en-US"/>
          </w:rPr>
          <w:delText xml:space="preserve"> of November </w:delText>
        </w:r>
      </w:del>
      <w:ins w:id="18" w:author="Lara Höfling" w:date="2021-10-11T10:21:00Z">
        <w:r>
          <w:rPr>
            <w:rFonts w:cs="Arial" w:ascii="Helvetica" w:hAnsi="Helvetica"/>
            <w:b/>
            <w:bCs/>
            <w:sz w:val="22"/>
            <w:szCs w:val="22"/>
            <w:lang w:val="en-US"/>
          </w:rPr>
          <w:t>to</w:t>
        </w:r>
      </w:ins>
      <w:del w:id="19" w:author="Lara Höfling" w:date="2021-10-11T10:21:00Z">
        <w:r>
          <w:rPr>
            <w:rFonts w:cs="Arial" w:ascii="Helvetica" w:hAnsi="Helvetica"/>
            <w:b/>
            <w:bCs/>
            <w:sz w:val="22"/>
            <w:szCs w:val="22"/>
            <w:lang w:val="en-US"/>
          </w:rPr>
          <w:delText>at</w:delText>
        </w:r>
      </w:del>
      <w:r>
        <w:rPr>
          <w:rFonts w:cs="Arial" w:ascii="Helvetica" w:hAnsi="Helvetica"/>
          <w:sz w:val="22"/>
          <w:szCs w:val="22"/>
          <w:lang w:val="en-US"/>
        </w:rPr>
        <w:t xml:space="preserve"> </w:t>
      </w:r>
      <w:hyperlink r:id="rId2">
        <w:r>
          <w:rPr>
            <w:rStyle w:val="Internetverknpfung"/>
            <w:rFonts w:cs="Arial" w:ascii="Helvetica" w:hAnsi="Helvetica"/>
            <w:sz w:val="22"/>
            <w:szCs w:val="22"/>
            <w:lang w:val="en-US"/>
          </w:rPr>
          <w:t>ilja.mirsky@uni-tuebingen.de</w:t>
        </w:r>
      </w:hyperlink>
      <w:ins w:id="20" w:author="Lara Höfling" w:date="2021-10-11T10:21:00Z">
        <w:r>
          <w:rPr>
            <w:rFonts w:cs="Arial" w:ascii="Helvetica" w:hAnsi="Helvetica"/>
            <w:sz w:val="22"/>
            <w:szCs w:val="22"/>
            <w:lang w:val="en-US"/>
          </w:rPr>
          <w:t xml:space="preserve"> until November 19</w:t>
        </w:r>
      </w:ins>
      <w:ins w:id="21" w:author="Lara Höfling" w:date="2021-10-11T10:21:00Z">
        <w:r>
          <w:rPr>
            <w:rFonts w:cs="Arial" w:ascii="Helvetica" w:hAnsi="Helvetica"/>
            <w:sz w:val="22"/>
            <w:szCs w:val="22"/>
            <w:vertAlign w:val="superscript"/>
            <w:lang w:val="en-US"/>
          </w:rPr>
          <w:t>th</w:t>
        </w:r>
      </w:ins>
      <w:ins w:id="22" w:author="Lara Höfling" w:date="2021-10-11T10:21:00Z">
        <w:r>
          <w:rPr>
            <w:rFonts w:cs="Arial" w:ascii="Helvetica" w:hAnsi="Helvetica"/>
            <w:sz w:val="22"/>
            <w:szCs w:val="22"/>
            <w:lang w:val="en-US"/>
          </w:rPr>
          <w:t xml:space="preserve"> 2021</w:t>
        </w:r>
      </w:ins>
      <w:del w:id="23" w:author="Lara Höfling" w:date="2021-10-11T10:21:00Z">
        <w:r>
          <w:rPr>
            <w:rFonts w:cs="Arial" w:ascii="Helvetica" w:hAnsi="Helvetica"/>
            <w:sz w:val="22"/>
            <w:szCs w:val="22"/>
            <w:lang w:val="en-US"/>
          </w:rPr>
          <w:delText>.</w:delText>
        </w:r>
      </w:del>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b/>
          <w:b/>
          <w:bCs/>
          <w:sz w:val="22"/>
          <w:szCs w:val="22"/>
          <w:lang w:val="en-US"/>
        </w:rPr>
      </w:pPr>
      <w:r>
        <w:rPr>
          <w:rFonts w:cs="Arial" w:ascii="Helvetica" w:hAnsi="Helvetica"/>
          <w:b/>
          <w:bCs/>
          <w:sz w:val="22"/>
          <w:szCs w:val="22"/>
          <w:lang w:val="en-US"/>
        </w:rPr>
        <w:t>What we offer:</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The workshop</w:t>
      </w:r>
      <w:ins w:id="24" w:author="Lara Höfling" w:date="2021-10-11T10:32:00Z">
        <w:r>
          <w:rPr>
            <w:rFonts w:cs="Arial" w:ascii="Helvetica" w:hAnsi="Helvetica"/>
            <w:sz w:val="22"/>
            <w:szCs w:val="22"/>
            <w:lang w:val="en-US"/>
          </w:rPr>
          <w:t>’</w:t>
        </w:r>
      </w:ins>
      <w:r>
        <w:rPr>
          <w:rFonts w:cs="Arial" w:ascii="Helvetica" w:hAnsi="Helvetica"/>
          <w:sz w:val="22"/>
          <w:szCs w:val="22"/>
          <w:lang w:val="en-US"/>
        </w:rPr>
        <w:t xml:space="preserve">s aim is to create an inspiring atmosphere for </w:t>
      </w:r>
      <w:ins w:id="25" w:author="Lara Höfling" w:date="2021-10-11T10:33:00Z">
        <w:r>
          <w:rPr>
            <w:rFonts w:cs="Arial" w:ascii="Helvetica" w:hAnsi="Helvetica"/>
            <w:sz w:val="22"/>
            <w:szCs w:val="22"/>
            <w:lang w:val="en-US"/>
          </w:rPr>
          <w:t xml:space="preserve">young researchers to </w:t>
        </w:r>
      </w:ins>
      <w:r>
        <w:rPr>
          <w:rFonts w:cs="Arial" w:ascii="Helvetica" w:hAnsi="Helvetica"/>
          <w:sz w:val="22"/>
          <w:szCs w:val="22"/>
          <w:lang w:val="en-US"/>
        </w:rPr>
        <w:t>networ</w:t>
      </w:r>
      <w:ins w:id="26" w:author="Lara Höfling" w:date="2021-10-11T10:33:00Z">
        <w:r>
          <w:rPr>
            <w:rFonts w:cs="Arial" w:ascii="Helvetica" w:hAnsi="Helvetica"/>
            <w:sz w:val="22"/>
            <w:szCs w:val="22"/>
            <w:lang w:val="en-US"/>
          </w:rPr>
          <w:t>k</w:t>
        </w:r>
      </w:ins>
      <w:del w:id="27" w:author="Lara Höfling" w:date="2021-10-11T10:33:00Z">
        <w:r>
          <w:rPr>
            <w:rFonts w:cs="Arial" w:ascii="Helvetica" w:hAnsi="Helvetica"/>
            <w:sz w:val="22"/>
            <w:szCs w:val="22"/>
            <w:lang w:val="en-US"/>
          </w:rPr>
          <w:delText>king</w:delText>
        </w:r>
      </w:del>
      <w:r>
        <w:rPr>
          <w:rFonts w:cs="Arial" w:ascii="Helvetica" w:hAnsi="Helvetica"/>
          <w:sz w:val="22"/>
          <w:szCs w:val="22"/>
          <w:lang w:val="en-US"/>
        </w:rPr>
        <w:t xml:space="preserve"> and discuss</w:t>
      </w:r>
      <w:del w:id="28" w:author="Lara Höfling" w:date="2021-10-11T10:33:00Z">
        <w:r>
          <w:rPr>
            <w:rFonts w:cs="Arial" w:ascii="Helvetica" w:hAnsi="Helvetica"/>
            <w:sz w:val="22"/>
            <w:szCs w:val="22"/>
            <w:lang w:val="en-US"/>
          </w:rPr>
          <w:delText>ing</w:delText>
        </w:r>
      </w:del>
      <w:r>
        <w:rPr>
          <w:rFonts w:cs="Arial" w:ascii="Helvetica" w:hAnsi="Helvetica"/>
          <w:sz w:val="22"/>
          <w:szCs w:val="22"/>
          <w:lang w:val="en-US"/>
        </w:rPr>
        <w:t xml:space="preserve"> the </w:t>
      </w:r>
      <w:ins w:id="29" w:author="Lara Höfling" w:date="2021-10-11T10:33:00Z">
        <w:r>
          <w:rPr>
            <w:rFonts w:cs="Arial" w:ascii="Helvetica" w:hAnsi="Helvetica"/>
            <w:sz w:val="22"/>
            <w:szCs w:val="22"/>
            <w:lang w:val="en-US"/>
          </w:rPr>
          <w:t xml:space="preserve">intersection </w:t>
        </w:r>
      </w:ins>
      <w:ins w:id="30" w:author="Lara Höfling" w:date="2021-10-11T10:35:00Z">
        <w:r>
          <w:rPr>
            <w:rFonts w:cs="Arial" w:ascii="Helvetica" w:hAnsi="Helvetica"/>
            <w:sz w:val="22"/>
            <w:szCs w:val="22"/>
            <w:lang w:val="en-US"/>
          </w:rPr>
          <w:t xml:space="preserve">and intervention </w:t>
        </w:r>
      </w:ins>
      <w:ins w:id="31" w:author="Lara Höfling" w:date="2021-10-11T10:33:00Z">
        <w:r>
          <w:rPr>
            <w:rFonts w:cs="Arial" w:ascii="Helvetica" w:hAnsi="Helvetica"/>
            <w:sz w:val="22"/>
            <w:szCs w:val="22"/>
            <w:lang w:val="en-US"/>
          </w:rPr>
          <w:t>points</w:t>
        </w:r>
      </w:ins>
      <w:del w:id="32" w:author="Lara Höfling" w:date="2021-10-11T10:32:00Z">
        <w:r>
          <w:rPr>
            <w:rFonts w:cs="Arial" w:ascii="Helvetica" w:hAnsi="Helvetica"/>
            <w:sz w:val="22"/>
            <w:szCs w:val="22"/>
            <w:lang w:val="en-US"/>
          </w:rPr>
          <w:delText>responsibilities</w:delText>
        </w:r>
      </w:del>
      <w:r>
        <w:rPr>
          <w:rFonts w:cs="Arial" w:ascii="Helvetica" w:hAnsi="Helvetica"/>
          <w:sz w:val="22"/>
          <w:szCs w:val="22"/>
          <w:lang w:val="en-US"/>
        </w:rPr>
        <w:t xml:space="preserve"> of democratic principles and AI/ML research</w:t>
      </w:r>
      <w:ins w:id="33" w:author="Lara Höfling" w:date="2021-10-11T10:33:00Z">
        <w:r>
          <w:rPr>
            <w:rFonts w:cs="Arial" w:ascii="Helvetica" w:hAnsi="Helvetica"/>
            <w:sz w:val="22"/>
            <w:szCs w:val="22"/>
            <w:lang w:val="en-US"/>
          </w:rPr>
          <w:t>.</w:t>
        </w:r>
      </w:ins>
      <w:del w:id="34" w:author="Lara Höfling" w:date="2021-10-11T10:33:00Z">
        <w:r>
          <w:rPr>
            <w:rFonts w:cs="Arial" w:ascii="Helvetica" w:hAnsi="Helvetica"/>
            <w:sz w:val="22"/>
            <w:szCs w:val="22"/>
            <w:lang w:val="en-US"/>
          </w:rPr>
          <w:delText xml:space="preserve"> of young researchers.</w:delText>
        </w:r>
      </w:del>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 xml:space="preserve">We will cover travel and accommodation costs for participants who are not based in Tübingen. </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t>By conducting this first PhD workshop on AI/ML research and democracy we want to launch a</w:t>
      </w:r>
      <w:ins w:id="35" w:author="Lara Höfling" w:date="2021-10-11T10:36:00Z">
        <w:r>
          <w:rPr>
            <w:rFonts w:cs="Arial" w:ascii="Helvetica" w:hAnsi="Helvetica"/>
            <w:sz w:val="22"/>
            <w:szCs w:val="22"/>
            <w:lang w:val="en-US"/>
          </w:rPr>
          <w:t>nd</w:t>
        </w:r>
      </w:ins>
      <w:r>
        <w:rPr>
          <w:rFonts w:cs="Arial" w:ascii="Helvetica" w:hAnsi="Helvetica"/>
          <w:sz w:val="22"/>
          <w:szCs w:val="22"/>
          <w:lang w:val="en-US"/>
        </w:rPr>
        <w:t xml:space="preserve"> </w:t>
      </w:r>
      <w:ins w:id="36" w:author="Lara Höfling" w:date="2021-10-11T10:36:00Z">
        <w:r>
          <w:rPr>
            <w:rFonts w:cs="Arial" w:ascii="Helvetica" w:hAnsi="Helvetica"/>
            <w:sz w:val="22"/>
            <w:szCs w:val="22"/>
            <w:lang w:val="en-US"/>
          </w:rPr>
          <w:t xml:space="preserve"> establish the</w:t>
        </w:r>
      </w:ins>
      <w:del w:id="37" w:author="Lara Höfling" w:date="2021-10-11T10:36:00Z">
        <w:r>
          <w:rPr>
            <w:rFonts w:cs="Arial" w:ascii="Helvetica" w:hAnsi="Helvetica"/>
            <w:sz w:val="22"/>
            <w:szCs w:val="22"/>
            <w:lang w:val="en-US"/>
          </w:rPr>
          <w:delText>sustainable</w:delText>
        </w:r>
      </w:del>
      <w:r>
        <w:rPr>
          <w:rFonts w:cs="Arial" w:ascii="Helvetica" w:hAnsi="Helvetica"/>
          <w:sz w:val="22"/>
          <w:szCs w:val="22"/>
          <w:lang w:val="en-US"/>
        </w:rPr>
        <w:t xml:space="preserve"> scientific debate on young researchers’ responsibilities in this interdisciplinary area.</w:t>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pBdr>
          <w:bottom w:val="single" w:sz="6" w:space="18" w:color="000000"/>
        </w:pBdr>
        <w:rPr>
          <w:rFonts w:ascii="Helvetica" w:hAnsi="Helvetica" w:cs="Arial"/>
          <w:sz w:val="22"/>
          <w:szCs w:val="22"/>
          <w:lang w:val="en-US"/>
        </w:rPr>
      </w:pPr>
      <w:r>
        <w:rPr>
          <w:rFonts w:cs="Arial" w:ascii="Helvetica" w:hAnsi="Helvetica"/>
          <w:b/>
          <w:bCs/>
          <w:sz w:val="22"/>
          <w:szCs w:val="22"/>
          <w:lang w:val="en-US"/>
        </w:rPr>
        <w:t>You will find more detailed information about the workshop and the lecturers on our website:</w:t>
      </w:r>
    </w:p>
    <w:p>
      <w:pPr>
        <w:pStyle w:val="Normal"/>
        <w:pBdr>
          <w:bottom w:val="single" w:sz="6" w:space="18" w:color="000000"/>
        </w:pBdr>
        <w:rPr/>
      </w:pPr>
      <w:hyperlink r:id="rId3">
        <w:r>
          <w:rPr>
            <w:rStyle w:val="Internetverknpfung"/>
            <w:rFonts w:cs="Arial" w:ascii="Helvetica" w:hAnsi="Helvetica"/>
            <w:sz w:val="22"/>
            <w:szCs w:val="22"/>
            <w:lang w:val="en-US"/>
          </w:rPr>
          <w:t>www.future-of-ai-and-democracy.de</w:t>
        </w:r>
      </w:hyperlink>
    </w:p>
    <w:p>
      <w:pPr>
        <w:pStyle w:val="Normal"/>
        <w:pBdr>
          <w:bottom w:val="single" w:sz="6" w:space="18" w:color="000000"/>
        </w:pBdr>
        <w:rPr>
          <w:rFonts w:ascii="Helvetica" w:hAnsi="Helvetica" w:cs="Arial"/>
          <w:sz w:val="22"/>
          <w:szCs w:val="22"/>
          <w:lang w:val="en-US"/>
        </w:rPr>
      </w:pPr>
      <w:r>
        <w:rPr>
          <w:rFonts w:cs="Arial" w:ascii="Helvetica" w:hAnsi="Helvetica"/>
          <w:sz w:val="22"/>
          <w:szCs w:val="22"/>
          <w:lang w:val="en-US"/>
        </w:rPr>
      </w:r>
    </w:p>
    <w:p>
      <w:pPr>
        <w:pStyle w:val="Normal"/>
        <w:rPr>
          <w:rFonts w:ascii="Helvetica" w:hAnsi="Helvetica" w:cs="Arial"/>
          <w:sz w:val="22"/>
          <w:szCs w:val="22"/>
        </w:rPr>
      </w:pPr>
      <w:r>
        <w:rPr>
          <w:rFonts w:cs="Arial" w:ascii="Helvetica" w:hAnsi="Helvetica"/>
          <w:sz w:val="22"/>
          <w:szCs w:val="22"/>
        </w:rPr>
      </w:r>
    </w:p>
    <w:p>
      <w:pPr>
        <w:pStyle w:val="Normal"/>
        <w:rPr>
          <w:rFonts w:ascii="Helvetica" w:hAnsi="Helvetica" w:cs="Arial"/>
          <w:b/>
          <w:b/>
          <w:bCs/>
          <w:sz w:val="20"/>
          <w:szCs w:val="20"/>
        </w:rPr>
      </w:pPr>
      <w:r>
        <w:rPr>
          <w:rFonts w:cs="Arial" w:ascii="Helvetica" w:hAnsi="Helvetica"/>
          <w:b/>
          <w:bCs/>
          <w:sz w:val="20"/>
          <w:szCs w:val="20"/>
        </w:rPr>
        <w:t>Organizers:</w:t>
      </w:r>
    </w:p>
    <w:p>
      <w:pPr>
        <w:pStyle w:val="Normal"/>
        <w:rPr>
          <w:rFonts w:ascii="Helvetica" w:hAnsi="Helvetica" w:cs="Arial"/>
          <w:sz w:val="20"/>
          <w:szCs w:val="20"/>
        </w:rPr>
      </w:pPr>
      <w:r>
        <w:rPr>
          <w:rFonts w:cs="Arial" w:ascii="Helvetica" w:hAnsi="Helvetica"/>
          <w:sz w:val="20"/>
          <w:szCs w:val="20"/>
        </w:rPr>
      </w:r>
    </w:p>
    <w:p>
      <w:pPr>
        <w:pStyle w:val="Normal"/>
        <w:rPr>
          <w:rFonts w:ascii="Helvetica" w:hAnsi="Helvetica" w:cs="Arial"/>
          <w:sz w:val="20"/>
          <w:szCs w:val="20"/>
        </w:rPr>
      </w:pPr>
      <w:r>
        <w:rPr>
          <w:rFonts w:cs="Arial" w:ascii="Helvetica" w:hAnsi="Helvetica"/>
          <w:sz w:val="20"/>
          <w:szCs w:val="20"/>
        </w:rPr>
        <w:t>Larissa Höfling holds a Bachelor’s degree in Cognitive Science (University Osnabrück) and a Master’s degree in Neural Information Processing (University of Tübingen) and is currently pursuing a PhD in Computational Neuroscience</w:t>
      </w:r>
      <w:ins w:id="38" w:author="Lara Höfling" w:date="2021-10-11T10:37:00Z">
        <w:r>
          <w:rPr>
            <w:rFonts w:cs="Arial" w:ascii="Helvetica" w:hAnsi="Helvetica"/>
            <w:sz w:val="20"/>
            <w:szCs w:val="20"/>
            <w:lang w:val="en-US"/>
          </w:rPr>
          <w:t>.</w:t>
        </w:r>
      </w:ins>
      <w:r>
        <w:rPr>
          <w:rFonts w:cs="Arial" w:ascii="Helvetica" w:hAnsi="Helvetica"/>
          <w:sz w:val="20"/>
          <w:szCs w:val="20"/>
        </w:rPr>
        <w:t xml:space="preserve"> She has a strong interest in the societal and political dimensions of research; she is a member of the PhD initiative </w:t>
      </w:r>
      <w:r>
        <w:rPr>
          <w:rFonts w:cs="Arial" w:ascii="Helvetica" w:hAnsi="Helvetica"/>
          <w:i/>
          <w:sz w:val="20"/>
          <w:szCs w:val="20"/>
        </w:rPr>
        <w:t>sustainAbility</w:t>
      </w:r>
      <w:r>
        <w:rPr>
          <w:rFonts w:cs="Arial" w:ascii="Helvetica" w:hAnsi="Helvetica"/>
          <w:sz w:val="20"/>
          <w:szCs w:val="20"/>
        </w:rPr>
        <w:t xml:space="preserve"> and of </w:t>
      </w:r>
      <w:r>
        <w:rPr>
          <w:rFonts w:cs="Arial" w:ascii="Helvetica" w:hAnsi="Helvetica"/>
          <w:i/>
          <w:sz w:val="20"/>
          <w:szCs w:val="20"/>
        </w:rPr>
        <w:t>KI macht Schule</w:t>
      </w:r>
      <w:ins w:id="39" w:author="Lara Höfling" w:date="2021-10-11T10:37:00Z">
        <w:r>
          <w:rPr>
            <w:rFonts w:cs="Arial" w:ascii="Helvetica" w:hAnsi="Helvetica"/>
            <w:i/>
            <w:sz w:val="20"/>
            <w:szCs w:val="20"/>
            <w:lang w:val="en-US"/>
          </w:rPr>
          <w:t xml:space="preserve">, </w:t>
        </w:r>
      </w:ins>
      <w:ins w:id="40" w:author="Lara Höfling" w:date="2021-10-11T10:37:00Z">
        <w:r>
          <w:rPr>
            <w:rFonts w:cs="Arial" w:ascii="Helvetica" w:hAnsi="Helvetica"/>
            <w:sz w:val="20"/>
            <w:szCs w:val="20"/>
            <w:lang w:val="en-US"/>
          </w:rPr>
          <w:t>as</w:t>
        </w:r>
      </w:ins>
      <w:ins w:id="41" w:author="Lara Höfling" w:date="2021-10-11T10:38:00Z">
        <w:r>
          <w:rPr>
            <w:rFonts w:cs="Arial" w:ascii="Helvetica" w:hAnsi="Helvetica"/>
            <w:i/>
            <w:sz w:val="20"/>
            <w:szCs w:val="20"/>
            <w:lang w:val="en-US"/>
          </w:rPr>
          <w:t xml:space="preserve"> </w:t>
        </w:r>
      </w:ins>
      <w:ins w:id="42" w:author="Lara Höfling" w:date="2021-10-11T10:38:00Z">
        <w:r>
          <w:rPr>
            <w:rFonts w:cs="Arial" w:ascii="Helvetica" w:hAnsi="Helvetica"/>
            <w:sz w:val="20"/>
            <w:szCs w:val="20"/>
            <w:lang w:val="en-US"/>
          </w:rPr>
          <w:t>well as a scholar of the German Academic Scholarship Foundation</w:t>
        </w:r>
      </w:ins>
      <w:bookmarkStart w:id="0" w:name="_GoBack"/>
      <w:bookmarkEnd w:id="0"/>
      <w:r>
        <w:rPr>
          <w:rFonts w:cs="Arial" w:ascii="Helvetica" w:hAnsi="Helvetica"/>
          <w:i/>
          <w:sz w:val="20"/>
          <w:szCs w:val="20"/>
        </w:rPr>
        <w:t>.</w:t>
      </w:r>
      <w:r>
        <w:rPr>
          <w:rFonts w:cs="Arial" w:ascii="Helvetica" w:hAnsi="Helvetica"/>
          <w:sz w:val="20"/>
          <w:szCs w:val="20"/>
        </w:rPr>
        <w:t xml:space="preserve"> By initiating and organizing this workshop, she wants to create a platform for interdisciplinary networking and exchange between young scientists training in the fields of machine learning, political sciences and other relevant disciplines. </w:t>
      </w:r>
    </w:p>
    <w:p>
      <w:pPr>
        <w:pStyle w:val="Normal"/>
        <w:rPr>
          <w:rFonts w:ascii="Helvetica" w:hAnsi="Helvetica" w:cs="Arial"/>
          <w:sz w:val="20"/>
          <w:szCs w:val="20"/>
        </w:rPr>
      </w:pPr>
      <w:r>
        <w:rPr>
          <w:rFonts w:cs="Arial" w:ascii="Helvetica" w:hAnsi="Helvetica"/>
          <w:sz w:val="20"/>
          <w:szCs w:val="20"/>
        </w:rPr>
      </w:r>
    </w:p>
    <w:p>
      <w:pPr>
        <w:pStyle w:val="Normal"/>
        <w:rPr/>
      </w:pPr>
      <w:r>
        <w:rPr>
          <w:rFonts w:cs="Arial" w:ascii="Helvetica" w:hAnsi="Helvetica"/>
          <w:sz w:val="20"/>
          <w:szCs w:val="20"/>
        </w:rPr>
        <w:t>Ilja Mirsky (B.Sc. Cognitive Science, M.S. Performance Studies) is a PhD student in the department of Media Studies at the University of Tübingen and at the Zurich University of the Arts. In his interdisciplinary research he combines the fields of AI research and Human-Computer Interaction on theatre stages. He is dramaturg at the “Institut für theatrale Zukunftsforschung” in the Zimmertheater Tübingen and lecturer on subjects such as Virtual Reality, Augmented Reality and Digital Dramaturgy</w:t>
      </w:r>
      <w:r>
        <w:rPr>
          <w:rFonts w:cs="Arial" w:ascii="Helvetica" w:hAnsi="Helvetica"/>
          <w:sz w:val="20"/>
          <w:szCs w:val="20"/>
          <w:lang w:val="en-US"/>
        </w:rPr>
        <w:t xml:space="preserve"> at the University of Tübingen and the Academy of Performing Arts Baden-Württemberg.</w:t>
      </w:r>
    </w:p>
    <w:p>
      <w:pPr>
        <w:pStyle w:val="Normal"/>
        <w:rPr>
          <w:rFonts w:ascii="Helvetica" w:hAnsi="Helvetica" w:cs="Arial"/>
          <w:sz w:val="22"/>
          <w:szCs w:val="22"/>
        </w:rPr>
      </w:pPr>
      <w:ins w:id="43" w:author="Unbekannter Autor" w:date="2021-10-11T10:52:16Z">
        <w:r>
          <w:rPr>
            <w:rFonts w:cs="Arial" w:ascii="Helvetica" w:hAnsi="Helvetica"/>
            <w:sz w:val="22"/>
            <w:szCs w:val="22"/>
          </w:rPr>
        </w:r>
      </w:ins>
    </w:p>
    <w:p>
      <w:pPr>
        <w:pStyle w:val="Normal"/>
        <w:rPr>
          <w:rFonts w:ascii="Helvetica" w:hAnsi="Helvetica" w:cs="Arial"/>
          <w:sz w:val="22"/>
          <w:szCs w:val="22"/>
        </w:rPr>
      </w:pPr>
      <w:ins w:id="44" w:author="Unbekannter Autor" w:date="2021-10-11T10:52:16Z">
        <w:r>
          <w:rPr>
            <w:rFonts w:cs="Arial" w:ascii="Helvetica" w:hAnsi="Helvetica"/>
            <w:sz w:val="22"/>
            <w:szCs w:val="22"/>
          </w:rPr>
        </w:r>
      </w:ins>
    </w:p>
    <w:p>
      <w:pPr>
        <w:pStyle w:val="Normal"/>
        <w:rPr>
          <w:rFonts w:ascii="Helvetica" w:hAnsi="Helvetica" w:cs="Arial"/>
          <w:strike w:val="false"/>
          <w:dstrike w:val="false"/>
          <w:color w:val="00A65D"/>
          <w:sz w:val="22"/>
          <w:szCs w:val="22"/>
          <w:u w:val="none"/>
        </w:rPr>
      </w:pPr>
      <w:ins w:id="45" w:author="Unbekannter Autor" w:date="2021-10-11T10:52:16Z">
        <w:r>
          <w:rPr>
            <w:rFonts w:cs="Arial" w:ascii="Helvetica" w:hAnsi="Helvetica"/>
            <w:strike w:val="false"/>
            <w:dstrike w:val="false"/>
            <w:color w:val="00A65D"/>
            <w:sz w:val="22"/>
            <w:szCs w:val="22"/>
            <w:u w:val="none"/>
          </w:rPr>
          <w:t>Katharina Anderer (B.Sc. Psychology) is a master student in cognitive science at the university of Tübingen. In her studies, she is mostly interested in the combination of machine learning and neurosciences. Besides, ethical considerations and the question how machine learning can have a positive impact on society are very important in her perspective.  She is excited to support the workshop as a student assistant.</w:t>
          <w:rPrChange w:id="0" w:author="Unbekannter Autor" w:date="2021-10-11T10:53:50Z"/>
        </w:r>
      </w:ins>
    </w:p>
    <w:p>
      <w:pPr>
        <w:pStyle w:val="Normal"/>
        <w:rPr>
          <w:rFonts w:ascii="Helvetica" w:hAnsi="Helvetica" w:cs="Arial"/>
          <w:strike w:val="false"/>
          <w:dstrike w:val="false"/>
          <w:color w:val="00A65D"/>
          <w:sz w:val="22"/>
          <w:szCs w:val="22"/>
        </w:rPr>
      </w:pPr>
      <w:r>
        <w:rPr>
          <w:rFonts w:cs="Arial" w:ascii="Helvetica" w:hAnsi="Helvetica"/>
          <w:strike w:val="false"/>
          <w:dstrike w:val="false"/>
          <w:color w:val="00A65D"/>
          <w:sz w:val="22"/>
          <w:szCs w:val="22"/>
        </w:rPr>
      </w:r>
    </w:p>
    <w:p>
      <w:pPr>
        <w:pStyle w:val="Normal"/>
        <w:rPr>
          <w:rFonts w:ascii="Helvetica" w:hAnsi="Helvetica" w:cs="Arial"/>
          <w:sz w:val="22"/>
          <w:szCs w:val="22"/>
        </w:rPr>
      </w:pPr>
      <w:r>
        <w:rPr>
          <w:rFonts w:cs="Arial" w:ascii="Helvetica" w:hAnsi="Helvetica"/>
          <w:sz w:val="22"/>
          <w:szCs w:val="22"/>
        </w:rPr>
      </w:r>
    </w:p>
    <w:p>
      <w:pPr>
        <w:pStyle w:val="Normal"/>
        <w:rPr/>
      </w:pPr>
      <w:r>
        <w:rPr>
          <w:rFonts w:cs="Arial" w:ascii="Helvetica" w:hAnsi="Helvetica"/>
          <w:sz w:val="22"/>
          <w:szCs w:val="22"/>
        </w:rPr>
        <w:t>Contact:</w:t>
        <w:br/>
      </w:r>
      <w:hyperlink r:id="rId4">
        <w:r>
          <w:rPr>
            <w:rStyle w:val="Internetverknpfung"/>
            <w:rFonts w:cs="Arial" w:ascii="Helvetica" w:hAnsi="Helvetica"/>
            <w:sz w:val="22"/>
            <w:szCs w:val="22"/>
          </w:rPr>
          <w:t>larissa.hoefling@uni-tuebingen.de</w:t>
        </w:r>
      </w:hyperlink>
      <w:r>
        <w:rPr>
          <w:rFonts w:cs="Arial" w:ascii="Helvetica" w:hAnsi="Helvetica"/>
          <w:sz w:val="22"/>
          <w:szCs w:val="22"/>
        </w:rPr>
        <w:br/>
      </w:r>
      <w:hyperlink r:id="rId5">
        <w:r>
          <w:rPr>
            <w:rStyle w:val="Internetverknpfung"/>
            <w:rFonts w:cs="Arial" w:ascii="Helvetica" w:hAnsi="Helvetica"/>
            <w:sz w:val="22"/>
            <w:szCs w:val="22"/>
          </w:rPr>
          <w:t>ilja.mirsky@uni-tuebingen.de</w:t>
        </w:r>
      </w:hyperlink>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rPr>
          <w:rFonts w:ascii="Helvetica" w:hAnsi="Helvetica"/>
          <w:sz w:val="22"/>
          <w:szCs w:val="22"/>
        </w:rPr>
      </w:pPr>
      <w:r>
        <w:rPr>
          <w:rFonts w:ascii="Helvetica" w:hAnsi="Helvetica"/>
          <w:sz w:val="22"/>
          <w:szCs w:val="22"/>
        </w:rPr>
      </w:r>
    </w:p>
    <w:p>
      <w:pPr>
        <w:pStyle w:val="Normal"/>
        <w:jc w:val="center"/>
        <w:rPr>
          <w:rFonts w:ascii="Helvetica" w:hAnsi="Helvetica" w:eastAsia="Times New Roman" w:cs="Open Sans"/>
          <w:i/>
          <w:i/>
          <w:iCs/>
          <w:color w:val="444E57"/>
          <w:sz w:val="16"/>
          <w:szCs w:val="16"/>
          <w:lang w:eastAsia="en-GB"/>
        </w:rPr>
      </w:pPr>
      <w:r>
        <w:rPr>
          <w:rFonts w:eastAsia="Times New Roman" w:cs="Open Sans" w:ascii="Helvetica" w:hAnsi="Helvetica"/>
          <w:i/>
          <w:iCs/>
          <w:color w:val="444E57"/>
          <w:sz w:val="16"/>
          <w:szCs w:val="16"/>
          <w:lang w:eastAsia="en-GB"/>
        </w:rPr>
      </w:r>
    </w:p>
    <w:p>
      <w:pPr>
        <w:pStyle w:val="Normal"/>
        <w:jc w:val="center"/>
        <w:rPr>
          <w:rFonts w:ascii="Helvetica" w:hAnsi="Helvetica" w:eastAsia="Times New Roman" w:cs="Open Sans"/>
          <w:i/>
          <w:i/>
          <w:iCs/>
          <w:color w:val="444E57"/>
          <w:sz w:val="16"/>
          <w:szCs w:val="16"/>
          <w:lang w:eastAsia="en-GB"/>
        </w:rPr>
      </w:pPr>
      <w:r>
        <w:rPr>
          <w:rFonts w:eastAsia="Times New Roman" w:cs="Open Sans" w:ascii="Helvetica" w:hAnsi="Helvetica"/>
          <w:i/>
          <w:iCs/>
          <w:color w:val="444E57"/>
          <w:sz w:val="16"/>
          <w:szCs w:val="16"/>
          <w:lang w:eastAsia="en-GB"/>
        </w:rPr>
      </w:r>
    </w:p>
    <w:p>
      <w:pPr>
        <w:pStyle w:val="Normal"/>
        <w:jc w:val="center"/>
        <w:rPr>
          <w:rFonts w:ascii="Helvetica" w:hAnsi="Helvetica" w:eastAsia="Times New Roman" w:cs="Open Sans"/>
          <w:i/>
          <w:i/>
          <w:iCs/>
          <w:color w:val="444E57"/>
          <w:sz w:val="16"/>
          <w:szCs w:val="16"/>
          <w:lang w:eastAsia="en-GB"/>
        </w:rPr>
      </w:pPr>
      <w:r>
        <w:rPr>
          <w:rFonts w:eastAsia="Times New Roman" w:cs="Open Sans" w:ascii="Helvetica" w:hAnsi="Helvetica"/>
          <w:i/>
          <w:iCs/>
          <w:color w:val="444E57"/>
          <w:sz w:val="16"/>
          <w:szCs w:val="16"/>
          <w:lang w:eastAsia="en-GB"/>
        </w:rPr>
      </w:r>
    </w:p>
    <w:p>
      <w:pPr>
        <w:pStyle w:val="Normal"/>
        <w:jc w:val="center"/>
        <w:rPr>
          <w:rFonts w:ascii="Helvetica" w:hAnsi="Helvetica" w:eastAsia="Times New Roman" w:cs="Open Sans"/>
          <w:i/>
          <w:i/>
          <w:iCs/>
          <w:color w:val="444E57"/>
          <w:sz w:val="16"/>
          <w:szCs w:val="16"/>
          <w:lang w:eastAsia="en-GB"/>
        </w:rPr>
      </w:pPr>
      <w:r>
        <w:rPr>
          <w:rFonts w:eastAsia="Times New Roman" w:cs="Open Sans" w:ascii="Helvetica" w:hAnsi="Helvetica"/>
          <w:i/>
          <w:iCs/>
          <w:color w:val="444E57"/>
          <w:sz w:val="16"/>
          <w:szCs w:val="16"/>
          <w:lang w:eastAsia="en-GB"/>
        </w:rPr>
        <w:t>Funded by the Federal Ministry of Education and Research (BMBF) and the Baden-Württemberg Ministry of Science as part of the Excellence Strategy of the German Federal and State Governments</w:t>
      </w:r>
    </w:p>
    <w:p>
      <w:pPr>
        <w:pStyle w:val="Normal"/>
        <w:jc w:val="center"/>
        <w:rPr>
          <w:rFonts w:ascii="Helvetica" w:hAnsi="Helvetica" w:eastAsia="Times New Roman"/>
          <w:sz w:val="16"/>
          <w:szCs w:val="16"/>
          <w:lang w:eastAsia="en-GB"/>
        </w:rPr>
      </w:pPr>
      <w:r>
        <w:rPr>
          <w:rFonts w:eastAsia="Times New Roman" w:ascii="Helvetica" w:hAnsi="Helvetica"/>
          <w:sz w:val="16"/>
          <w:szCs w:val="16"/>
          <w:lang w:eastAsia="en-GB"/>
        </w:rPr>
      </w:r>
    </w:p>
    <w:p>
      <w:pPr>
        <w:pStyle w:val="EKUTTextkrper"/>
        <w:rPr/>
      </w:pPr>
      <w:r>
        <w:rPr/>
        <w:drawing>
          <wp:anchor behindDoc="0" distT="0" distB="0" distL="114300" distR="115570" simplePos="0" locked="0" layoutInCell="1" allowOverlap="1" relativeHeight="2">
            <wp:simplePos x="0" y="0"/>
            <wp:positionH relativeFrom="margin">
              <wp:align>center</wp:align>
            </wp:positionH>
            <wp:positionV relativeFrom="margin">
              <wp:align>bottom</wp:align>
            </wp:positionV>
            <wp:extent cx="1586230" cy="697230"/>
            <wp:effectExtent l="0" t="0" r="0" b="0"/>
            <wp:wrapSquare wrapText="bothSides"/>
            <wp:docPr id="1"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Logo&#10;&#10;Description automatically generated"/>
                    <pic:cNvPicPr>
                      <a:picLocks noChangeAspect="1" noChangeArrowheads="1"/>
                    </pic:cNvPicPr>
                  </pic:nvPicPr>
                  <pic:blipFill>
                    <a:blip r:embed="rId6"/>
                    <a:stretch>
                      <a:fillRect/>
                    </a:stretch>
                  </pic:blipFill>
                  <pic:spPr bwMode="auto">
                    <a:xfrm>
                      <a:off x="0" y="0"/>
                      <a:ext cx="1586230" cy="697230"/>
                    </a:xfrm>
                    <a:prstGeom prst="rect">
                      <a:avLst/>
                    </a:prstGeom>
                  </pic:spPr>
                </pic:pic>
              </a:graphicData>
            </a:graphic>
          </wp:anchor>
        </w:drawing>
        <w:drawing>
          <wp:anchor behindDoc="0" distT="0" distB="0" distL="0" distR="114300" simplePos="0" locked="0" layoutInCell="1" allowOverlap="1" relativeHeight="3">
            <wp:simplePos x="0" y="0"/>
            <wp:positionH relativeFrom="margin">
              <wp:align>left</wp:align>
            </wp:positionH>
            <wp:positionV relativeFrom="margin">
              <wp:align>bottom</wp:align>
            </wp:positionV>
            <wp:extent cx="1644015" cy="923925"/>
            <wp:effectExtent l="0" t="0" r="0" b="0"/>
            <wp:wrapSquare wrapText="bothSides"/>
            <wp:docPr id="2"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picture containing indoor&#10;&#10;Description automatically generated"/>
                    <pic:cNvPicPr>
                      <a:picLocks noChangeAspect="1" noChangeArrowheads="1"/>
                    </pic:cNvPicPr>
                  </pic:nvPicPr>
                  <pic:blipFill>
                    <a:blip r:embed="rId7"/>
                    <a:stretch>
                      <a:fillRect/>
                    </a:stretch>
                  </pic:blipFill>
                  <pic:spPr bwMode="auto">
                    <a:xfrm>
                      <a:off x="0" y="0"/>
                      <a:ext cx="1644015" cy="923925"/>
                    </a:xfrm>
                    <a:prstGeom prst="rect">
                      <a:avLst/>
                    </a:prstGeom>
                  </pic:spPr>
                </pic:pic>
              </a:graphicData>
            </a:graphic>
          </wp:anchor>
        </w:drawing>
        <w:drawing>
          <wp:anchor behindDoc="0" distT="0" distB="0" distL="114300" distR="0" simplePos="0" locked="0" layoutInCell="1" allowOverlap="1" relativeHeight="7">
            <wp:simplePos x="0" y="0"/>
            <wp:positionH relativeFrom="margin">
              <wp:align>right</wp:align>
            </wp:positionH>
            <wp:positionV relativeFrom="margin">
              <wp:align>bottom</wp:align>
            </wp:positionV>
            <wp:extent cx="1296670" cy="920750"/>
            <wp:effectExtent l="0" t="0" r="0" b="0"/>
            <wp:wrapSquare wrapText="bothSides"/>
            <wp:docPr id="3"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text&#10;&#10;Description automatically generated"/>
                    <pic:cNvPicPr>
                      <a:picLocks noChangeAspect="1" noChangeArrowheads="1"/>
                    </pic:cNvPicPr>
                  </pic:nvPicPr>
                  <pic:blipFill>
                    <a:blip r:embed="rId8"/>
                    <a:stretch>
                      <a:fillRect/>
                    </a:stretch>
                  </pic:blipFill>
                  <pic:spPr bwMode="auto">
                    <a:xfrm>
                      <a:off x="0" y="0"/>
                      <a:ext cx="1296670" cy="920750"/>
                    </a:xfrm>
                    <a:prstGeom prst="rect">
                      <a:avLst/>
                    </a:prstGeom>
                  </pic:spPr>
                </pic:pic>
              </a:graphicData>
            </a:graphic>
          </wp:anchor>
        </w:drawing>
      </w:r>
    </w:p>
    <w:p>
      <w:pPr>
        <w:sectPr>
          <w:headerReference w:type="default" r:id="rId9"/>
          <w:footerReference w:type="default" r:id="rId10"/>
          <w:type w:val="nextPage"/>
          <w:pgSz w:w="11906" w:h="16838"/>
          <w:pgMar w:left="1134" w:right="1021" w:header="567" w:top="2699" w:footer="680" w:bottom="737" w:gutter="0"/>
          <w:pgNumType w:fmt="decimal"/>
          <w:formProt w:val="false"/>
          <w:textDirection w:val="lrTb"/>
          <w:docGrid w:type="default" w:linePitch="312" w:charSpace="4294961151"/>
        </w:sectPr>
      </w:pPr>
    </w:p>
    <w:sectPr>
      <w:type w:val="continuous"/>
      <w:pgSz w:w="11906" w:h="16838"/>
      <w:pgMar w:left="1134" w:right="1021" w:header="567" w:top="2699" w:footer="680" w:bottom="737"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ra Höfling" w:date="2021-10-11T10:31:00Z" w:initials="LH">
    <w:p>
      <w:r>
        <w:rPr>
          <w:rFonts w:ascii="Liberation Serif" w:hAnsi="Liberation Serif" w:eastAsia="DejaVu Sans" w:cs="DejaVu Sans"/>
          <w:lang w:eastAsia="en-US" w:bidi="en-US" w:val="de-DE"/>
        </w:rPr>
        <w:t>Konkrete Beispiele wären schon nett, man müsste es allerdings anders verpacken. Falls jemandem noch was einfällt, gerne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Helvetica">
    <w:altName w:val="Arial"/>
    <w:charset w:val="01"/>
    <w:family w:val="roman"/>
    <w:pitch w:val="variable"/>
  </w:font>
  <w:font w:name="Liberation Sans">
    <w:altName w:val="Arial"/>
    <w:charset w:val="01"/>
    <w:family w:val="swiss"/>
    <w:pitch w:val="variable"/>
  </w:font>
  <w:font w:name="ArialMT">
    <w:charset w:val="01"/>
    <w:family w:val="roman"/>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KUTTextkrper"/>
      <w:rPr/>
    </w:pP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sz w:val="18"/>
        <w:szCs w:val="18"/>
        <w:lang w:val="en-US"/>
      </w:rPr>
    </w:pPr>
    <w:r>
      <w:drawing>
        <wp:anchor behindDoc="0" distT="0" distB="0" distL="114300" distR="114300" simplePos="0" locked="0" layoutInCell="1" allowOverlap="1" relativeHeight="6">
          <wp:simplePos x="0" y="0"/>
          <wp:positionH relativeFrom="page">
            <wp:posOffset>445135</wp:posOffset>
          </wp:positionH>
          <wp:positionV relativeFrom="page">
            <wp:posOffset>217805</wp:posOffset>
          </wp:positionV>
          <wp:extent cx="3742055" cy="1267460"/>
          <wp:effectExtent l="0" t="0" r="0" b="0"/>
          <wp:wrapTight wrapText="bothSides">
            <wp:wrapPolygon edited="0">
              <wp:start x="-10" y="0"/>
              <wp:lineTo x="-10" y="21418"/>
              <wp:lineTo x="21549" y="21418"/>
              <wp:lineTo x="21549" y="0"/>
              <wp:lineTo x="-10" y="0"/>
            </wp:wrapPolygon>
          </wp:wrapTight>
          <wp:docPr id="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Text&#10;&#10;Description automatically generated"/>
                  <pic:cNvPicPr>
                    <a:picLocks noChangeAspect="1" noChangeArrowheads="1"/>
                  </pic:cNvPicPr>
                </pic:nvPicPr>
                <pic:blipFill>
                  <a:blip r:embed="rId1"/>
                  <a:stretch>
                    <a:fillRect/>
                  </a:stretch>
                </pic:blipFill>
                <pic:spPr bwMode="auto">
                  <a:xfrm>
                    <a:off x="0" y="0"/>
                    <a:ext cx="3742055" cy="1267460"/>
                  </a:xfrm>
                  <a:prstGeom prst="rect">
                    <a:avLst/>
                  </a:prstGeom>
                </pic:spPr>
              </pic:pic>
            </a:graphicData>
          </a:graphic>
        </wp:anchor>
      </w:drawing>
    </w:r>
    <w:r>
      <w:rPr>
        <w:sz w:val="18"/>
        <w:szCs w:val="18"/>
        <w:lang w:val="en-US"/>
      </w:rPr>
      <w:t>w</w:t>
    </w:r>
    <w:r>
      <w:rPr>
        <w:sz w:val="18"/>
        <w:szCs w:val="18"/>
        <w:lang w:val="en-US"/>
      </w:rPr>
      <w:t>ww.futures-of-ai-and-democracy.de</w:t>
    </w:r>
  </w:p>
  <w:p>
    <w:pPr>
      <w:pStyle w:val="Kopfzeile"/>
      <w:rPr>
        <w:sz w:val="18"/>
        <w:szCs w:val="18"/>
        <w:lang w:val="en-US"/>
      </w:rPr>
    </w:pPr>
    <w:r>
      <w:rPr>
        <w:sz w:val="18"/>
        <w:szCs w:val="18"/>
        <w:lang w:val="en-US"/>
      </w:rPr>
    </w:r>
  </w:p>
  <w:p>
    <w:pPr>
      <w:pStyle w:val="Kopfzeile"/>
      <w:rPr>
        <w:sz w:val="18"/>
        <w:szCs w:val="18"/>
        <w:lang w:val="en-US"/>
      </w:rPr>
    </w:pPr>
    <w:r>
      <w:rPr>
        <w:sz w:val="18"/>
        <w:szCs w:val="18"/>
        <w:lang w:val="en-US"/>
      </w:rPr>
      <w:t>29. - 31. January 2022 in Tübingen</w:t>
    </w:r>
  </w:p>
  <w:p>
    <w:pPr>
      <w:pStyle w:val="Kopfzeile"/>
      <w:rPr>
        <w:lang w:val="en-US"/>
      </w:rPr>
    </w:pPr>
    <w:r>
      <w:rPr>
        <w:lang w:val="en-US"/>
      </w:rPr>
    </w:r>
  </w:p>
  <w:p>
    <w:pPr>
      <w:pStyle w:val="Kopfzeile"/>
      <w:rPr>
        <w:sz w:val="18"/>
        <w:szCs w:val="15"/>
        <w:lang w:val="en-US"/>
      </w:rPr>
    </w:pPr>
    <w:r>
      <w:rPr>
        <w:sz w:val="18"/>
        <w:szCs w:val="15"/>
        <w:lang w:val="en-US"/>
      </w:rPr>
      <w:t>PhD Workshop on Democracy and AI/ML research</w:t>
    </w:r>
  </w:p>
</w:hdr>
</file>

<file path=word/settings.xml><?xml version="1.0" encoding="utf-8"?>
<w:settings xmlns:w="http://schemas.openxmlformats.org/wordprocessingml/2006/main">
  <w:zoom w:percent="10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readOnly" w:cryptProviderType="rsaAES" w:cryptAlgorithmClass="hash" w:cryptAlgorithmType="typeAny" w:cryptAlgorithmSid="" w:cryptSpinCount="0" w:hash="" w:sal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DE"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79b0"/>
    <w:pPr>
      <w:widowControl/>
      <w:bidi w:val="0"/>
      <w:jc w:val="left"/>
    </w:pPr>
    <w:rPr>
      <w:rFonts w:ascii="Calibri" w:hAnsi="Calibri" w:eastAsia="Calibri" w:cs="Times New Roman"/>
      <w:color w:val="auto"/>
      <w:kern w:val="0"/>
      <w:sz w:val="24"/>
      <w:szCs w:val="24"/>
      <w:lang w:eastAsia="en-US" w:val="en-DE" w:bidi="ar-SA"/>
    </w:rPr>
  </w:style>
  <w:style w:type="character" w:styleId="DefaultParagraphFont" w:default="1">
    <w:name w:val="Default Paragraph Font"/>
    <w:uiPriority w:val="1"/>
    <w:semiHidden/>
    <w:unhideWhenUsed/>
    <w:qFormat/>
    <w:rPr/>
  </w:style>
  <w:style w:type="character" w:styleId="HeaderChar" w:customStyle="1">
    <w:name w:val="Header Char"/>
    <w:link w:val="Header"/>
    <w:qFormat/>
    <w:rsid w:val="00852a7c"/>
    <w:rPr>
      <w:rFonts w:ascii="Arial" w:hAnsi="Arial" w:eastAsia="Times New Roman" w:cs="Arial"/>
      <w:sz w:val="22"/>
    </w:rPr>
  </w:style>
  <w:style w:type="character" w:styleId="FooterChar" w:customStyle="1">
    <w:name w:val="Footer Char"/>
    <w:link w:val="Footer"/>
    <w:uiPriority w:val="99"/>
    <w:qFormat/>
    <w:rsid w:val="005d1543"/>
    <w:rPr>
      <w:rFonts w:ascii="Arial" w:hAnsi="Arial" w:eastAsia="Times New Roman" w:cs="Times New Roman"/>
      <w:sz w:val="20"/>
      <w:szCs w:val="24"/>
      <w:lang w:eastAsia="de-DE"/>
    </w:rPr>
  </w:style>
  <w:style w:type="character" w:styleId="EKUTAdresseAbsenderFett" w:customStyle="1">
    <w:name w:val="EKUT Adresse/Absender Fett"/>
    <w:uiPriority w:val="1"/>
    <w:qFormat/>
    <w:rsid w:val="005d1543"/>
    <w:rPr>
      <w:b/>
    </w:rPr>
  </w:style>
  <w:style w:type="character" w:styleId="EKUTFusszeileFettZchn" w:customStyle="1">
    <w:name w:val="EKUT Fusszeile Fett Zchn"/>
    <w:link w:val="EKUTFusszeileFett"/>
    <w:qFormat/>
    <w:rsid w:val="00852a7c"/>
    <w:rPr>
      <w:rFonts w:ascii="Arial" w:hAnsi="Arial" w:eastAsia="Times New Roman" w:cs="Times New Roman"/>
      <w:b/>
      <w:sz w:val="14"/>
      <w:szCs w:val="14"/>
      <w:lang w:val="en-GB" w:eastAsia="de-DE"/>
    </w:rPr>
  </w:style>
  <w:style w:type="character" w:styleId="EKUTFusszeileZchn" w:customStyle="1">
    <w:name w:val="EKUT Fusszeile Zchn"/>
    <w:link w:val="EKUTFusszeile"/>
    <w:qFormat/>
    <w:rsid w:val="00852a7c"/>
    <w:rPr>
      <w:rFonts w:ascii="Arial" w:hAnsi="Arial" w:eastAsia="Times New Roman" w:cs="Arial"/>
      <w:sz w:val="14"/>
      <w:szCs w:val="14"/>
      <w:lang w:val="en-GB" w:eastAsia="de-DE"/>
    </w:rPr>
  </w:style>
  <w:style w:type="character" w:styleId="BalloonTextChar" w:customStyle="1">
    <w:name w:val="Balloon Text Char"/>
    <w:link w:val="BalloonText"/>
    <w:uiPriority w:val="99"/>
    <w:semiHidden/>
    <w:qFormat/>
    <w:rsid w:val="00cf4bb8"/>
    <w:rPr>
      <w:rFonts w:ascii="Tahoma" w:hAnsi="Tahoma" w:eastAsia="Times New Roman" w:cs="Tahoma"/>
      <w:sz w:val="16"/>
      <w:szCs w:val="16"/>
    </w:rPr>
  </w:style>
  <w:style w:type="character" w:styleId="Betont">
    <w:name w:val="Betont"/>
    <w:basedOn w:val="DefaultParagraphFont"/>
    <w:uiPriority w:val="20"/>
    <w:qFormat/>
    <w:rsid w:val="00c31ef1"/>
    <w:rPr>
      <w:i/>
      <w:iCs/>
    </w:rPr>
  </w:style>
  <w:style w:type="character" w:styleId="Internetverknpfung">
    <w:name w:val="Internetverknüpfung"/>
    <w:basedOn w:val="DefaultParagraphFont"/>
    <w:uiPriority w:val="99"/>
    <w:unhideWhenUsed/>
    <w:rsid w:val="00c31ef1"/>
    <w:rPr>
      <w:color w:val="0563C1" w:themeColor="hyperlink"/>
      <w:u w:val="single"/>
    </w:rPr>
  </w:style>
  <w:style w:type="character" w:styleId="Pagenumber">
    <w:name w:val="page number"/>
    <w:basedOn w:val="DefaultParagraphFont"/>
    <w:uiPriority w:val="99"/>
    <w:semiHidden/>
    <w:unhideWhenUsed/>
    <w:qFormat/>
    <w:rsid w:val="008d26c3"/>
    <w:rPr/>
  </w:style>
  <w:style w:type="character" w:styleId="UnresolvedMention" w:customStyle="1">
    <w:name w:val="Unresolved Mention"/>
    <w:basedOn w:val="DefaultParagraphFont"/>
    <w:uiPriority w:val="99"/>
    <w:semiHidden/>
    <w:unhideWhenUsed/>
    <w:qFormat/>
    <w:rsid w:val="00405196"/>
    <w:rPr>
      <w:color w:val="605E5C"/>
      <w:shd w:fill="E1DFDD" w:val="clear"/>
    </w:rPr>
  </w:style>
  <w:style w:type="character" w:styleId="Annotationreference">
    <w:name w:val="annotation reference"/>
    <w:basedOn w:val="DefaultParagraphFont"/>
    <w:uiPriority w:val="99"/>
    <w:semiHidden/>
    <w:unhideWhenUsed/>
    <w:qFormat/>
    <w:rsid w:val="000e16f3"/>
    <w:rPr>
      <w:sz w:val="16"/>
      <w:szCs w:val="16"/>
    </w:rPr>
  </w:style>
  <w:style w:type="character" w:styleId="CommentTextChar" w:customStyle="1">
    <w:name w:val="Comment Text Char"/>
    <w:basedOn w:val="DefaultParagraphFont"/>
    <w:link w:val="CommentText"/>
    <w:uiPriority w:val="99"/>
    <w:semiHidden/>
    <w:qFormat/>
    <w:rsid w:val="000e16f3"/>
    <w:rPr>
      <w:lang w:eastAsia="en-US"/>
    </w:rPr>
  </w:style>
  <w:style w:type="character" w:styleId="CommentSubjectChar" w:customStyle="1">
    <w:name w:val="Comment Subject Char"/>
    <w:basedOn w:val="CommentTextChar"/>
    <w:link w:val="CommentSubject"/>
    <w:uiPriority w:val="99"/>
    <w:semiHidden/>
    <w:qFormat/>
    <w:rsid w:val="000e16f3"/>
    <w:rPr>
      <w:b/>
      <w:bCs/>
      <w:lang w:eastAsia="en-US"/>
    </w:rPr>
  </w:style>
  <w:style w:type="character" w:styleId="ListLabel1">
    <w:name w:val="ListLabel 1"/>
    <w:qFormat/>
    <w:rPr>
      <w:rFonts w:ascii="Helvetica" w:hAnsi="Helvetica" w:cs="Arial"/>
      <w:sz w:val="22"/>
      <w:szCs w:val="22"/>
      <w:lang w:val="en-US"/>
    </w:rPr>
  </w:style>
  <w:style w:type="character" w:styleId="ListLabel2">
    <w:name w:val="ListLabel 2"/>
    <w:qFormat/>
    <w:rPr>
      <w:rFonts w:ascii="Helvetica" w:hAnsi="Helvetica" w:cs="Arial"/>
      <w:sz w:val="22"/>
      <w:szCs w:val="22"/>
    </w:rPr>
  </w:style>
  <w:style w:type="character" w:styleId="Starkbetont">
    <w:name w:val="Stark betont"/>
    <w:qFormat/>
    <w:rPr>
      <w:b/>
      <w:bCs/>
    </w:rPr>
  </w:style>
  <w:style w:type="paragraph" w:styleId="Berschrift">
    <w:name w:val="Überschrift"/>
    <w:basedOn w:val="Normal"/>
    <w:next w:val="Textkrper"/>
    <w:qFormat/>
    <w:pPr>
      <w:keepNext w:val="true"/>
      <w:spacing w:before="240" w:after="120"/>
    </w:pPr>
    <w:rPr>
      <w:rFonts w:ascii="Liberation Sans" w:hAnsi="Liberation Sans" w:eastAsia="AR PL SungtiL GB"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link w:val="HeaderChar"/>
    <w:unhideWhenUsed/>
    <w:rsid w:val="005d1543"/>
    <w:pPr>
      <w:widowControl w:val="false"/>
      <w:tabs>
        <w:tab w:val="center" w:pos="4536" w:leader="none"/>
        <w:tab w:val="right" w:pos="9072" w:leader="none"/>
      </w:tabs>
    </w:pPr>
    <w:rPr>
      <w:rFonts w:ascii="Calibri" w:hAnsi="Calibri" w:eastAsia="Calibri" w:cs="Times New Roman"/>
      <w:color w:val="auto"/>
      <w:kern w:val="0"/>
      <w:sz w:val="24"/>
      <w:szCs w:val="20"/>
      <w:lang w:val="en-DE" w:eastAsia="en-GB" w:bidi="ar-SA"/>
    </w:rPr>
  </w:style>
  <w:style w:type="paragraph" w:styleId="Fuzeile">
    <w:name w:val="Footer"/>
    <w:basedOn w:val="Normal"/>
    <w:link w:val="FooterChar"/>
    <w:uiPriority w:val="99"/>
    <w:unhideWhenUsed/>
    <w:rsid w:val="005d1543"/>
    <w:pPr>
      <w:tabs>
        <w:tab w:val="center" w:pos="4536" w:leader="none"/>
        <w:tab w:val="right" w:pos="9072" w:leader="none"/>
      </w:tabs>
    </w:pPr>
    <w:rPr/>
  </w:style>
  <w:style w:type="paragraph" w:styleId="EKUTFakultt" w:customStyle="1">
    <w:name w:val="EKUT Fakultät"/>
    <w:basedOn w:val="EKUTTextkrper"/>
    <w:qFormat/>
    <w:rsid w:val="005d1543"/>
    <w:pPr>
      <w:tabs>
        <w:tab w:val="left" w:pos="7371" w:leader="none"/>
      </w:tabs>
      <w:spacing w:lineRule="exact" w:line="320"/>
    </w:pPr>
    <w:rPr>
      <w:b/>
      <w:color w:val="A51B38"/>
      <w:sz w:val="24"/>
    </w:rPr>
  </w:style>
  <w:style w:type="paragraph" w:styleId="EKUTTextkrper" w:customStyle="1">
    <w:name w:val="EKUT Textkörper"/>
    <w:qFormat/>
    <w:rsid w:val="00852a7c"/>
    <w:pPr>
      <w:widowControl/>
      <w:bidi w:val="0"/>
      <w:spacing w:before="0" w:after="0"/>
      <w:contextualSpacing/>
      <w:jc w:val="left"/>
    </w:pPr>
    <w:rPr>
      <w:rFonts w:ascii="Arial" w:hAnsi="Arial" w:eastAsia="Times New Roman" w:cs="Arial"/>
      <w:color w:val="auto"/>
      <w:kern w:val="0"/>
      <w:sz w:val="22"/>
      <w:szCs w:val="20"/>
      <w:lang w:val="de-DE" w:eastAsia="de-DE" w:bidi="ar-SA"/>
    </w:rPr>
  </w:style>
  <w:style w:type="paragraph" w:styleId="EKUTBetreffzeile" w:customStyle="1">
    <w:name w:val="EKUT Betreffzeile"/>
    <w:basedOn w:val="EKUTTextkrper"/>
    <w:qFormat/>
    <w:rsid w:val="00bc28a4"/>
    <w:pPr/>
    <w:rPr>
      <w:b/>
      <w:bCs/>
    </w:rPr>
  </w:style>
  <w:style w:type="paragraph" w:styleId="EKUTAdressatAnschrift" w:customStyle="1">
    <w:name w:val="EKUT Adressat/Anschrift"/>
    <w:basedOn w:val="EKUTTextkrper"/>
    <w:qFormat/>
    <w:rsid w:val="00e732e4"/>
    <w:pPr/>
    <w:rPr/>
  </w:style>
  <w:style w:type="paragraph" w:styleId="EKUTAbsenderinformationen" w:customStyle="1">
    <w:name w:val="EKUT Absenderinformationen"/>
    <w:basedOn w:val="EKUTTextkrper"/>
    <w:qFormat/>
    <w:rsid w:val="005d1543"/>
    <w:pPr>
      <w:spacing w:lineRule="exact" w:line="220"/>
    </w:pPr>
    <w:rPr>
      <w:color w:val="000000"/>
      <w:sz w:val="16"/>
    </w:rPr>
  </w:style>
  <w:style w:type="paragraph" w:styleId="EKUTFachbereichInstitutLehrstuhl" w:customStyle="1">
    <w:name w:val="EKUT Fachbereich/Institut/Lehrstuhl"/>
    <w:basedOn w:val="EKUTAbsenderinformationen"/>
    <w:qFormat/>
    <w:rsid w:val="005d1543"/>
    <w:pPr/>
    <w:rPr>
      <w:b/>
      <w:bCs/>
    </w:rPr>
  </w:style>
  <w:style w:type="paragraph" w:styleId="EKUTAdresseAbsender" w:customStyle="1">
    <w:name w:val="EKUT Adresse/Absender"/>
    <w:basedOn w:val="EKUTAdressatAnschrift"/>
    <w:qFormat/>
    <w:rsid w:val="006f1561"/>
    <w:pPr/>
    <w:rPr>
      <w:sz w:val="14"/>
    </w:rPr>
  </w:style>
  <w:style w:type="paragraph" w:styleId="EKUTDatumszeile" w:customStyle="1">
    <w:name w:val="EKUT Datumszeile"/>
    <w:basedOn w:val="EKUTTextkrper"/>
    <w:qFormat/>
    <w:rsid w:val="00bc28a4"/>
    <w:pPr>
      <w:spacing w:before="160" w:after="0"/>
      <w:contextualSpacing/>
    </w:pPr>
    <w:rPr/>
  </w:style>
  <w:style w:type="paragraph" w:styleId="EKUTFachbereichInstitutLehrstuhlRot" w:customStyle="1">
    <w:name w:val="EKUT Fachbereich/Institut/Lehrstuhl Rot"/>
    <w:basedOn w:val="EKUTFachbereichInstitutLehrstuhl"/>
    <w:qFormat/>
    <w:rsid w:val="005d1543"/>
    <w:pPr/>
    <w:rPr>
      <w:color w:val="A51B38"/>
    </w:rPr>
  </w:style>
  <w:style w:type="paragraph" w:styleId="BalloonText">
    <w:name w:val="Balloon Text"/>
    <w:basedOn w:val="Normal"/>
    <w:link w:val="BalloonTextChar"/>
    <w:uiPriority w:val="99"/>
    <w:semiHidden/>
    <w:unhideWhenUsed/>
    <w:qFormat/>
    <w:rsid w:val="00cf4bb8"/>
    <w:pPr/>
    <w:rPr>
      <w:rFonts w:ascii="Tahoma" w:hAnsi="Tahoma" w:cs="Tahoma"/>
      <w:sz w:val="16"/>
      <w:szCs w:val="16"/>
    </w:rPr>
  </w:style>
  <w:style w:type="paragraph" w:styleId="EKUTFusszeileFett" w:customStyle="1">
    <w:name w:val="EKUT Fusszeile Fett"/>
    <w:basedOn w:val="EKUTFusszeile"/>
    <w:link w:val="EKUTFusszeileFettZchn"/>
    <w:qFormat/>
    <w:rsid w:val="005d1543"/>
    <w:pPr>
      <w:spacing w:before="200" w:after="0"/>
    </w:pPr>
    <w:rPr>
      <w:b/>
    </w:rPr>
  </w:style>
  <w:style w:type="paragraph" w:styleId="EKUTFusszeile" w:customStyle="1">
    <w:name w:val="EKUT Fusszeile"/>
    <w:basedOn w:val="EKUTTextkrper"/>
    <w:link w:val="EKUTFusszeileZchn"/>
    <w:qFormat/>
    <w:rsid w:val="005d1543"/>
    <w:pPr>
      <w:spacing w:lineRule="exact" w:line="180"/>
      <w:ind w:right="2835" w:hanging="0"/>
    </w:pPr>
    <w:rPr>
      <w:sz w:val="14"/>
      <w:szCs w:val="14"/>
      <w:lang w:val="en-GB"/>
    </w:rPr>
  </w:style>
  <w:style w:type="paragraph" w:styleId="Annotationtext">
    <w:name w:val="annotation text"/>
    <w:basedOn w:val="Normal"/>
    <w:link w:val="CommentTextChar"/>
    <w:uiPriority w:val="99"/>
    <w:semiHidden/>
    <w:unhideWhenUsed/>
    <w:qFormat/>
    <w:rsid w:val="000e16f3"/>
    <w:pPr/>
    <w:rPr>
      <w:sz w:val="20"/>
      <w:szCs w:val="20"/>
    </w:rPr>
  </w:style>
  <w:style w:type="paragraph" w:styleId="Annotationsubject">
    <w:name w:val="annotation subject"/>
    <w:basedOn w:val="Annotationtext"/>
    <w:link w:val="CommentSubjectChar"/>
    <w:uiPriority w:val="99"/>
    <w:semiHidden/>
    <w:unhideWhenUsed/>
    <w:qFormat/>
    <w:rsid w:val="000e16f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lja.mirsky@uni-tuebingen.de" TargetMode="External"/><Relationship Id="rId3" Type="http://schemas.openxmlformats.org/officeDocument/2006/relationships/hyperlink" Target="http://www.future-of-ai-and-democracy.de/" TargetMode="External"/><Relationship Id="rId4" Type="http://schemas.openxmlformats.org/officeDocument/2006/relationships/hyperlink" Target="mailto:larissa.hoefling@uni-tuebingen.de" TargetMode="External"/><Relationship Id="rId5" Type="http://schemas.openxmlformats.org/officeDocument/2006/relationships/hyperlink" Target="mailto:ilja.mirsky@uni-tuebingen.de"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2E74D-8B3F-496A-9B92-0666FE23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3</Pages>
  <Words>822</Words>
  <Characters>4769</Characters>
  <CharactersWithSpaces>5574</CharactersWithSpaces>
  <Paragraphs>34</Paragraphs>
  <Company>Universität Tübingen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2021-10-11T07:30:00Z</dcterms:created>
  <dc:creator>Microsoft Office User</dc:creator>
  <dc:description/>
  <dc:language>de-DE</dc:language>
  <cp:lastModifiedBy/>
  <cp:lastPrinted>2015-07-27T07:13:00Z</cp:lastPrinted>
  <dcterms:modified xsi:type="dcterms:W3CDTF">2021-10-11T10:54:45Z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Tübingen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